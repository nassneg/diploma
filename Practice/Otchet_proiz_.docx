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1B130" w14:textId="4667AC0A" w:rsidR="00AF4E86" w:rsidRDefault="00AF4E86" w:rsidP="00AF4E86">
      <w:pPr>
        <w:rPr>
          <w:sz w:val="20"/>
          <w:szCs w:val="28"/>
        </w:rPr>
      </w:pPr>
    </w:p>
    <w:p w14:paraId="123FC85D" w14:textId="33F64B43" w:rsidR="0075254F" w:rsidRDefault="0075254F" w:rsidP="00AF4E86">
      <w:pPr>
        <w:rPr>
          <w:sz w:val="20"/>
          <w:szCs w:val="28"/>
        </w:rPr>
      </w:pPr>
    </w:p>
    <w:p w14:paraId="0AB21B04" w14:textId="77777777" w:rsidR="0075254F" w:rsidRPr="00E516DA" w:rsidRDefault="0075254F" w:rsidP="00AF4E86">
      <w:pPr>
        <w:rPr>
          <w:sz w:val="20"/>
          <w:szCs w:val="28"/>
        </w:rPr>
      </w:pPr>
    </w:p>
    <w:p w14:paraId="65273F06" w14:textId="77777777" w:rsidR="00AF4E86" w:rsidRPr="002B3BD8" w:rsidRDefault="00AF4E86" w:rsidP="00AF4E86">
      <w:pPr>
        <w:jc w:val="center"/>
        <w:rPr>
          <w:b/>
        </w:rPr>
      </w:pPr>
      <w:r w:rsidRPr="002B3BD8">
        <w:rPr>
          <w:b/>
        </w:rPr>
        <w:t>МИНИСТЕРСТВО ОБРАЗОВАНИЯ И НАУКИ</w:t>
      </w:r>
    </w:p>
    <w:p w14:paraId="2DA9B90D" w14:textId="77777777" w:rsidR="00AF4E86" w:rsidRPr="002B3BD8" w:rsidRDefault="00AF4E86" w:rsidP="00AF4E86">
      <w:pPr>
        <w:jc w:val="center"/>
        <w:rPr>
          <w:b/>
        </w:rPr>
      </w:pPr>
      <w:r w:rsidRPr="002B3BD8">
        <w:rPr>
          <w:b/>
        </w:rPr>
        <w:t>РОССИЙСКОЙ ФЕДЕРАЦИИ</w:t>
      </w:r>
    </w:p>
    <w:p w14:paraId="632CE277" w14:textId="77777777" w:rsidR="00AF4E86" w:rsidRPr="002B3BD8" w:rsidRDefault="00AF4E86" w:rsidP="00AF4E86">
      <w:pPr>
        <w:jc w:val="center"/>
      </w:pPr>
    </w:p>
    <w:p w14:paraId="4BF8D8A7" w14:textId="77777777" w:rsidR="00AF4E86" w:rsidRPr="002B3BD8" w:rsidRDefault="00AF4E86" w:rsidP="00AF4E86">
      <w:pPr>
        <w:jc w:val="center"/>
      </w:pPr>
      <w:r w:rsidRPr="002B3BD8">
        <w:t>Федеральное государственное автономное образовательное</w:t>
      </w:r>
      <w:r>
        <w:t xml:space="preserve"> </w:t>
      </w:r>
      <w:r w:rsidRPr="002B3BD8">
        <w:t>учреждение высшего образования</w:t>
      </w:r>
    </w:p>
    <w:p w14:paraId="249C6E50" w14:textId="77777777" w:rsidR="00AF4E86" w:rsidRPr="002B3BD8" w:rsidRDefault="00AF4E86" w:rsidP="00AF4E86">
      <w:pPr>
        <w:jc w:val="center"/>
      </w:pPr>
      <w:r w:rsidRPr="002B3BD8">
        <w:t>«Южный федеральный университет»</w:t>
      </w:r>
    </w:p>
    <w:p w14:paraId="2040BF44" w14:textId="77777777" w:rsidR="00AF4E86" w:rsidRPr="002B3BD8" w:rsidRDefault="00AF4E86" w:rsidP="00AF4E86">
      <w:pPr>
        <w:jc w:val="center"/>
        <w:rPr>
          <w:i/>
        </w:rPr>
      </w:pPr>
    </w:p>
    <w:p w14:paraId="6EF66320" w14:textId="77777777" w:rsidR="00AF4E86" w:rsidRDefault="00AF4E86" w:rsidP="00AF4E86">
      <w:pPr>
        <w:widowControl w:val="0"/>
        <w:tabs>
          <w:tab w:val="left" w:pos="-4253"/>
        </w:tabs>
        <w:ind w:left="851" w:right="850"/>
        <w:jc w:val="center"/>
      </w:pPr>
      <w:r>
        <w:t xml:space="preserve">Институт математики, механики и компьютерных наук им. </w:t>
      </w:r>
      <w:proofErr w:type="spellStart"/>
      <w:r>
        <w:t>И.И.Воровича</w:t>
      </w:r>
      <w:proofErr w:type="spellEnd"/>
    </w:p>
    <w:p w14:paraId="7D45B124" w14:textId="4C72097F" w:rsidR="00AF4E86" w:rsidRDefault="00AF4E86" w:rsidP="00AF4E86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  <w:r w:rsidRPr="00CA22A2">
        <w:rPr>
          <w:color w:val="000000"/>
        </w:rPr>
        <w:t>Кафедра</w:t>
      </w:r>
      <w:r w:rsidR="00CA22A2" w:rsidRPr="00CA22A2">
        <w:t xml:space="preserve"> </w:t>
      </w:r>
      <w:r w:rsidR="00CA22A2" w:rsidRPr="00CA22A2">
        <w:rPr>
          <w:color w:val="000000"/>
        </w:rPr>
        <w:t>прикладной математики и программирования</w:t>
      </w:r>
    </w:p>
    <w:p w14:paraId="75A9AF48" w14:textId="77777777" w:rsidR="00AF4E86" w:rsidRDefault="00AF4E86" w:rsidP="00AF4E86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</w:p>
    <w:p w14:paraId="09B64B14" w14:textId="77777777" w:rsidR="00AF4E86" w:rsidRPr="00F45F83" w:rsidRDefault="00AF4E86" w:rsidP="00AF4E86">
      <w:pPr>
        <w:pStyle w:val="Default"/>
        <w:tabs>
          <w:tab w:val="left" w:pos="4572"/>
        </w:tabs>
        <w:spacing w:after="0"/>
        <w:jc w:val="center"/>
      </w:pPr>
      <w:r w:rsidRPr="00F30EDD">
        <w:rPr>
          <w:color w:val="000000"/>
        </w:rPr>
        <w:t>Направление 01.0</w:t>
      </w:r>
      <w:r w:rsidR="00F30EDD" w:rsidRPr="00F30EDD">
        <w:rPr>
          <w:color w:val="000000"/>
        </w:rPr>
        <w:t>3</w:t>
      </w:r>
      <w:r w:rsidRPr="00F30EDD">
        <w:rPr>
          <w:color w:val="000000"/>
        </w:rPr>
        <w:t>.02 Прикладная математика и информатика</w:t>
      </w:r>
    </w:p>
    <w:p w14:paraId="316B03BA" w14:textId="77777777" w:rsidR="00AF4E86" w:rsidRDefault="00AF4E86" w:rsidP="00AF4E86">
      <w:pPr>
        <w:rPr>
          <w:sz w:val="28"/>
          <w:szCs w:val="28"/>
        </w:rPr>
      </w:pPr>
    </w:p>
    <w:p w14:paraId="717AB8A8" w14:textId="255F2B95" w:rsidR="00AF4E86" w:rsidRDefault="00AF4E86" w:rsidP="00AF4E86">
      <w:pPr>
        <w:jc w:val="center"/>
      </w:pPr>
    </w:p>
    <w:p w14:paraId="4F17C879" w14:textId="5E729F86" w:rsidR="0075254F" w:rsidRDefault="0075254F" w:rsidP="00AF4E86">
      <w:pPr>
        <w:jc w:val="center"/>
      </w:pPr>
    </w:p>
    <w:p w14:paraId="6E5EC226" w14:textId="77777777" w:rsidR="0075254F" w:rsidRDefault="0075254F" w:rsidP="00AF4E86">
      <w:pPr>
        <w:jc w:val="center"/>
      </w:pPr>
    </w:p>
    <w:p w14:paraId="0C0AE6D1" w14:textId="77777777" w:rsidR="00AF4E86" w:rsidRDefault="00AF4E86" w:rsidP="00AF4E86">
      <w:pPr>
        <w:jc w:val="center"/>
      </w:pPr>
    </w:p>
    <w:p w14:paraId="1945950D" w14:textId="77777777" w:rsidR="00AF4E86" w:rsidRPr="00F11B31" w:rsidRDefault="00AF4E86" w:rsidP="00AF4E86">
      <w:pPr>
        <w:jc w:val="center"/>
      </w:pPr>
    </w:p>
    <w:p w14:paraId="1D73E53F" w14:textId="77777777" w:rsidR="00AF4E86" w:rsidRPr="00F11B31" w:rsidRDefault="00AF4E86" w:rsidP="00AF4E86">
      <w:pPr>
        <w:jc w:val="center"/>
        <w:rPr>
          <w:b/>
          <w:sz w:val="28"/>
          <w:szCs w:val="28"/>
        </w:rPr>
      </w:pPr>
      <w:r w:rsidRPr="00F11B31">
        <w:rPr>
          <w:b/>
          <w:sz w:val="28"/>
          <w:szCs w:val="28"/>
        </w:rPr>
        <w:t>ОТЧЕТ</w:t>
      </w:r>
    </w:p>
    <w:p w14:paraId="022E6D58" w14:textId="77777777" w:rsidR="00AF4E86" w:rsidRDefault="00AF4E86" w:rsidP="00AF4E8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 </w:t>
      </w:r>
      <w:r w:rsidR="008F561E">
        <w:rPr>
          <w:sz w:val="28"/>
          <w:szCs w:val="28"/>
        </w:rPr>
        <w:t>производственной</w:t>
      </w:r>
      <w:r>
        <w:rPr>
          <w:sz w:val="28"/>
          <w:szCs w:val="28"/>
        </w:rPr>
        <w:t xml:space="preserve"> практике</w:t>
      </w:r>
    </w:p>
    <w:p w14:paraId="4A257913" w14:textId="77777777" w:rsidR="00AF4E86" w:rsidRDefault="00AF4E86" w:rsidP="00AF4E86">
      <w:pPr>
        <w:jc w:val="right"/>
        <w:rPr>
          <w:sz w:val="28"/>
          <w:szCs w:val="28"/>
        </w:rPr>
      </w:pPr>
    </w:p>
    <w:p w14:paraId="1AA298E9" w14:textId="77777777" w:rsidR="00AF4E86" w:rsidRDefault="00AF4E86" w:rsidP="00AF4E86">
      <w:pPr>
        <w:jc w:val="right"/>
        <w:rPr>
          <w:sz w:val="28"/>
          <w:szCs w:val="28"/>
        </w:rPr>
      </w:pPr>
    </w:p>
    <w:p w14:paraId="6AD0E64D" w14:textId="77777777" w:rsidR="00AF4E86" w:rsidRDefault="00AF4E86" w:rsidP="00AF4E86">
      <w:pPr>
        <w:jc w:val="right"/>
        <w:rPr>
          <w:sz w:val="28"/>
          <w:szCs w:val="28"/>
        </w:rPr>
      </w:pPr>
    </w:p>
    <w:p w14:paraId="6B2018FF" w14:textId="77777777" w:rsidR="00AF4E86" w:rsidRDefault="00AF4E86" w:rsidP="00AF4E86">
      <w:pPr>
        <w:jc w:val="right"/>
        <w:rPr>
          <w:sz w:val="28"/>
          <w:szCs w:val="28"/>
        </w:rPr>
      </w:pPr>
    </w:p>
    <w:p w14:paraId="496BE6BF" w14:textId="77777777" w:rsidR="00AF4E86" w:rsidRDefault="00AF4E86" w:rsidP="00AF4E86">
      <w:pPr>
        <w:jc w:val="right"/>
        <w:rPr>
          <w:sz w:val="28"/>
          <w:szCs w:val="28"/>
        </w:rPr>
      </w:pPr>
    </w:p>
    <w:p w14:paraId="4B800DD2" w14:textId="77777777" w:rsidR="00AF4E86" w:rsidRDefault="00AF4E86" w:rsidP="00AF4E86">
      <w:pPr>
        <w:jc w:val="right"/>
        <w:rPr>
          <w:sz w:val="28"/>
          <w:szCs w:val="28"/>
        </w:rPr>
      </w:pPr>
    </w:p>
    <w:p w14:paraId="0A9F025D" w14:textId="01C4B9A4" w:rsidR="00AF4E86" w:rsidRDefault="00AF4E86" w:rsidP="00AF4E86">
      <w:pPr>
        <w:jc w:val="right"/>
        <w:rPr>
          <w:sz w:val="28"/>
          <w:szCs w:val="28"/>
        </w:rPr>
      </w:pPr>
    </w:p>
    <w:p w14:paraId="73126FFD" w14:textId="77777777" w:rsidR="0075254F" w:rsidRDefault="0075254F" w:rsidP="00AF4E86">
      <w:pPr>
        <w:jc w:val="right"/>
        <w:rPr>
          <w:sz w:val="28"/>
          <w:szCs w:val="28"/>
        </w:rPr>
      </w:pPr>
    </w:p>
    <w:p w14:paraId="112A71CB" w14:textId="77777777" w:rsidR="00AF4E86" w:rsidRDefault="00AF4E86" w:rsidP="00AF4E86">
      <w:pPr>
        <w:jc w:val="right"/>
        <w:rPr>
          <w:sz w:val="28"/>
          <w:szCs w:val="28"/>
        </w:rPr>
      </w:pPr>
    </w:p>
    <w:p w14:paraId="245C4194" w14:textId="77777777" w:rsidR="00AF4E86" w:rsidRDefault="00AF4E86" w:rsidP="00AF4E86">
      <w:pPr>
        <w:jc w:val="right"/>
        <w:rPr>
          <w:sz w:val="28"/>
          <w:szCs w:val="28"/>
        </w:rPr>
      </w:pPr>
    </w:p>
    <w:p w14:paraId="024C9386" w14:textId="77777777" w:rsidR="00AF4E86" w:rsidRDefault="00DB7842" w:rsidP="00AF4E86">
      <w:pPr>
        <w:jc w:val="right"/>
        <w:rPr>
          <w:sz w:val="28"/>
          <w:szCs w:val="28"/>
        </w:rPr>
      </w:pPr>
      <w:r>
        <w:rPr>
          <w:sz w:val="28"/>
          <w:szCs w:val="28"/>
        </w:rPr>
        <w:t>Бакалавра 4 курса</w:t>
      </w:r>
    </w:p>
    <w:p w14:paraId="4EC43D77" w14:textId="02A384AE" w:rsidR="00AF4E86" w:rsidRDefault="001242E2" w:rsidP="00AF4E86">
      <w:pPr>
        <w:jc w:val="right"/>
        <w:rPr>
          <w:sz w:val="28"/>
          <w:szCs w:val="28"/>
        </w:rPr>
      </w:pPr>
      <w:r>
        <w:rPr>
          <w:sz w:val="28"/>
          <w:szCs w:val="28"/>
        </w:rPr>
        <w:t>Снегур Анастасии Тарасовны</w:t>
      </w:r>
    </w:p>
    <w:p w14:paraId="5976EA81" w14:textId="77777777" w:rsidR="00AF4E86" w:rsidRDefault="00AF4E86" w:rsidP="00AF4E86">
      <w:pPr>
        <w:jc w:val="right"/>
        <w:rPr>
          <w:sz w:val="28"/>
          <w:szCs w:val="28"/>
        </w:rPr>
      </w:pPr>
    </w:p>
    <w:p w14:paraId="420F3366" w14:textId="75EDB987" w:rsidR="00AF4E86" w:rsidRDefault="00AF4E86" w:rsidP="00AF4E86">
      <w:pPr>
        <w:jc w:val="right"/>
        <w:rPr>
          <w:sz w:val="28"/>
          <w:szCs w:val="28"/>
        </w:rPr>
      </w:pPr>
    </w:p>
    <w:p w14:paraId="3BF359B1" w14:textId="77777777" w:rsidR="0075254F" w:rsidRDefault="0075254F" w:rsidP="00AF4E86">
      <w:pPr>
        <w:jc w:val="right"/>
        <w:rPr>
          <w:sz w:val="28"/>
          <w:szCs w:val="28"/>
        </w:rPr>
      </w:pPr>
    </w:p>
    <w:p w14:paraId="5C33B668" w14:textId="77777777" w:rsidR="00AF4E86" w:rsidRDefault="00AF4E86" w:rsidP="00AF4E86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</w:t>
      </w:r>
      <w:r>
        <w:rPr>
          <w:sz w:val="28"/>
          <w:szCs w:val="28"/>
        </w:rPr>
        <w:br/>
        <w:t>от структурного подразделения ЮФУ:</w:t>
      </w:r>
    </w:p>
    <w:p w14:paraId="46E99244" w14:textId="6B1043DC" w:rsidR="00AF4E86" w:rsidRDefault="0075254F" w:rsidP="00AF4E86">
      <w:pPr>
        <w:jc w:val="right"/>
        <w:rPr>
          <w:sz w:val="28"/>
          <w:szCs w:val="28"/>
        </w:rPr>
      </w:pPr>
      <w:r>
        <w:rPr>
          <w:sz w:val="28"/>
          <w:szCs w:val="28"/>
        </w:rPr>
        <w:t>доц. Махно В.В.</w:t>
      </w:r>
    </w:p>
    <w:p w14:paraId="099D166B" w14:textId="77777777" w:rsidR="00AF4E86" w:rsidRDefault="00AF4E86" w:rsidP="00AF4E86">
      <w:pPr>
        <w:jc w:val="right"/>
        <w:rPr>
          <w:sz w:val="28"/>
          <w:szCs w:val="28"/>
        </w:rPr>
      </w:pPr>
    </w:p>
    <w:p w14:paraId="6A71C6EF" w14:textId="77777777" w:rsidR="00AF4E86" w:rsidRDefault="00AF4E86" w:rsidP="00AF4E86">
      <w:pPr>
        <w:jc w:val="right"/>
        <w:rPr>
          <w:sz w:val="28"/>
          <w:szCs w:val="28"/>
        </w:rPr>
      </w:pPr>
    </w:p>
    <w:p w14:paraId="316B0968" w14:textId="195A4DFA" w:rsidR="00AF4E86" w:rsidRDefault="00AF4E86" w:rsidP="00AF4E86">
      <w:pPr>
        <w:jc w:val="center"/>
        <w:rPr>
          <w:sz w:val="28"/>
          <w:szCs w:val="28"/>
        </w:rPr>
      </w:pPr>
    </w:p>
    <w:p w14:paraId="386E2E29" w14:textId="77777777" w:rsidR="0075254F" w:rsidRDefault="0075254F" w:rsidP="00AF4E86">
      <w:pPr>
        <w:jc w:val="center"/>
        <w:rPr>
          <w:sz w:val="28"/>
          <w:szCs w:val="28"/>
        </w:rPr>
      </w:pPr>
    </w:p>
    <w:p w14:paraId="72549659" w14:textId="77777777" w:rsidR="00AF4E86" w:rsidRDefault="00AF4E86" w:rsidP="00AF4E86">
      <w:pPr>
        <w:jc w:val="center"/>
        <w:rPr>
          <w:sz w:val="28"/>
          <w:szCs w:val="28"/>
        </w:rPr>
      </w:pPr>
    </w:p>
    <w:p w14:paraId="3218D4AF" w14:textId="77777777" w:rsidR="00AF4E86" w:rsidRDefault="00AF4E86" w:rsidP="00AF4E86">
      <w:pPr>
        <w:jc w:val="center"/>
        <w:rPr>
          <w:sz w:val="28"/>
          <w:szCs w:val="28"/>
        </w:rPr>
      </w:pPr>
    </w:p>
    <w:p w14:paraId="7DA41D41" w14:textId="77777777" w:rsidR="00AF4E86" w:rsidRDefault="00AF4E86" w:rsidP="00AF4E86">
      <w:pPr>
        <w:jc w:val="center"/>
        <w:rPr>
          <w:sz w:val="28"/>
          <w:szCs w:val="28"/>
        </w:rPr>
      </w:pPr>
    </w:p>
    <w:p w14:paraId="1C034518" w14:textId="77777777" w:rsidR="00AF4E86" w:rsidRDefault="00AF4E86" w:rsidP="00AF4E86">
      <w:pPr>
        <w:jc w:val="center"/>
        <w:rPr>
          <w:sz w:val="28"/>
          <w:szCs w:val="28"/>
        </w:rPr>
      </w:pPr>
    </w:p>
    <w:p w14:paraId="447E7492" w14:textId="77777777" w:rsidR="00AF4E86" w:rsidRDefault="00AF4E86" w:rsidP="00AF4E86">
      <w:pPr>
        <w:jc w:val="center"/>
        <w:rPr>
          <w:sz w:val="28"/>
          <w:szCs w:val="28"/>
        </w:rPr>
      </w:pPr>
    </w:p>
    <w:p w14:paraId="424AF07D" w14:textId="38E08BA7" w:rsidR="00AF4E86" w:rsidRDefault="00F30EDD" w:rsidP="00AF4E8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г. </w:t>
      </w:r>
      <w:proofErr w:type="spellStart"/>
      <w:r w:rsidR="00AF4E86">
        <w:rPr>
          <w:sz w:val="28"/>
          <w:szCs w:val="28"/>
        </w:rPr>
        <w:t>Ростов</w:t>
      </w:r>
      <w:proofErr w:type="spellEnd"/>
      <w:r w:rsidR="00AF4E86">
        <w:rPr>
          <w:sz w:val="28"/>
          <w:szCs w:val="28"/>
        </w:rPr>
        <w:t>-на-Дону 20</w:t>
      </w:r>
      <w:r w:rsidR="0075254F">
        <w:rPr>
          <w:sz w:val="28"/>
          <w:szCs w:val="28"/>
        </w:rPr>
        <w:t>20</w:t>
      </w:r>
    </w:p>
    <w:p w14:paraId="4FF8B105" w14:textId="77777777" w:rsidR="00F07A09" w:rsidRDefault="00F07A09" w:rsidP="00AF4E86">
      <w:pPr>
        <w:jc w:val="center"/>
        <w:rPr>
          <w:i/>
        </w:rPr>
      </w:pPr>
    </w:p>
    <w:p w14:paraId="12ABDCD8" w14:textId="77777777" w:rsidR="00F07A09" w:rsidRPr="00AD72CA" w:rsidRDefault="00F07A09" w:rsidP="00F07A09">
      <w:pPr>
        <w:pStyle w:val="31"/>
        <w:spacing w:line="360" w:lineRule="auto"/>
        <w:ind w:left="0" w:firstLine="0"/>
        <w:jc w:val="center"/>
        <w:rPr>
          <w:rFonts w:ascii="Times New Roman Полужирный" w:hAnsi="Times New Roman Полужирный"/>
          <w:b/>
          <w:bCs/>
          <w:caps/>
          <w:spacing w:val="26"/>
          <w:sz w:val="28"/>
          <w:szCs w:val="28"/>
        </w:rPr>
      </w:pPr>
      <w:r w:rsidRPr="00AD72CA">
        <w:rPr>
          <w:rFonts w:ascii="Times New Roman Полужирный" w:hAnsi="Times New Roman Полужирный"/>
          <w:b/>
          <w:bCs/>
          <w:caps/>
          <w:spacing w:val="26"/>
          <w:sz w:val="28"/>
          <w:szCs w:val="28"/>
        </w:rPr>
        <w:lastRenderedPageBreak/>
        <w:t xml:space="preserve">Требования </w:t>
      </w:r>
    </w:p>
    <w:p w14:paraId="6643FDA5" w14:textId="77777777" w:rsidR="00F07A09" w:rsidRPr="00A04BB8" w:rsidRDefault="00F07A09" w:rsidP="00F07A09">
      <w:pPr>
        <w:pStyle w:val="31"/>
        <w:spacing w:line="360" w:lineRule="auto"/>
        <w:ind w:left="0" w:firstLine="0"/>
        <w:jc w:val="center"/>
        <w:rPr>
          <w:b/>
          <w:sz w:val="28"/>
          <w:szCs w:val="28"/>
        </w:rPr>
      </w:pPr>
      <w:r w:rsidRPr="00A04BB8">
        <w:rPr>
          <w:b/>
          <w:bCs/>
          <w:sz w:val="28"/>
          <w:szCs w:val="28"/>
        </w:rPr>
        <w:t>по оформлению отчета о прохождении</w:t>
      </w:r>
      <w:r>
        <w:rPr>
          <w:b/>
          <w:bCs/>
          <w:sz w:val="28"/>
          <w:szCs w:val="28"/>
        </w:rPr>
        <w:t xml:space="preserve"> </w:t>
      </w:r>
      <w:r w:rsidRPr="00A04BB8">
        <w:rPr>
          <w:b/>
          <w:sz w:val="28"/>
          <w:szCs w:val="28"/>
        </w:rPr>
        <w:t>практики</w:t>
      </w:r>
    </w:p>
    <w:p w14:paraId="59667F1A" w14:textId="77777777" w:rsidR="00F07A09" w:rsidRPr="00A04BB8" w:rsidRDefault="00F07A09" w:rsidP="00F07A09">
      <w:pPr>
        <w:pStyle w:val="31"/>
        <w:spacing w:line="360" w:lineRule="auto"/>
        <w:ind w:left="0" w:firstLine="0"/>
        <w:jc w:val="center"/>
        <w:rPr>
          <w:b/>
          <w:sz w:val="28"/>
          <w:szCs w:val="28"/>
        </w:rPr>
      </w:pPr>
    </w:p>
    <w:p w14:paraId="4C26F252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Об</w:t>
      </w:r>
      <w:r>
        <w:rPr>
          <w:sz w:val="28"/>
          <w:szCs w:val="28"/>
        </w:rPr>
        <w:t>ъем отчета не должен превышать 10-1</w:t>
      </w:r>
      <w:r w:rsidRPr="00A04BB8">
        <w:rPr>
          <w:sz w:val="28"/>
          <w:szCs w:val="28"/>
        </w:rPr>
        <w:t xml:space="preserve">5 страниц печатного текста, формат А4, шрифт 14, </w:t>
      </w:r>
      <w:r w:rsidRPr="00A04BB8">
        <w:rPr>
          <w:sz w:val="28"/>
          <w:szCs w:val="28"/>
          <w:lang w:val="en-US"/>
        </w:rPr>
        <w:t>Times</w:t>
      </w:r>
      <w:r w:rsidRPr="00A04BB8">
        <w:rPr>
          <w:sz w:val="28"/>
          <w:szCs w:val="28"/>
        </w:rPr>
        <w:t xml:space="preserve"> </w:t>
      </w:r>
      <w:r w:rsidRPr="00A04BB8">
        <w:rPr>
          <w:sz w:val="28"/>
          <w:szCs w:val="28"/>
          <w:lang w:val="en-US"/>
        </w:rPr>
        <w:t>New</w:t>
      </w:r>
      <w:r w:rsidRPr="00A04BB8">
        <w:rPr>
          <w:sz w:val="28"/>
          <w:szCs w:val="28"/>
        </w:rPr>
        <w:t xml:space="preserve"> </w:t>
      </w:r>
      <w:r w:rsidRPr="00A04BB8">
        <w:rPr>
          <w:sz w:val="28"/>
          <w:szCs w:val="28"/>
          <w:lang w:val="en-US"/>
        </w:rPr>
        <w:t>Roman</w:t>
      </w:r>
      <w:r w:rsidRPr="00A04BB8">
        <w:rPr>
          <w:sz w:val="28"/>
          <w:szCs w:val="28"/>
        </w:rPr>
        <w:t>, интервал полуторный.</w:t>
      </w:r>
    </w:p>
    <w:p w14:paraId="0D2B0085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Структура отчета:</w:t>
      </w:r>
    </w:p>
    <w:p w14:paraId="45BFA1CB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титульный лист;</w:t>
      </w:r>
    </w:p>
    <w:p w14:paraId="63AEBA6B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содержание;</w:t>
      </w:r>
    </w:p>
    <w:p w14:paraId="41327443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введение;</w:t>
      </w:r>
    </w:p>
    <w:p w14:paraId="47A2FC91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 пояснительная записка (</w:t>
      </w:r>
      <w:r>
        <w:rPr>
          <w:sz w:val="28"/>
          <w:szCs w:val="28"/>
        </w:rPr>
        <w:t xml:space="preserve">цели и задачи работы, </w:t>
      </w:r>
      <w:r w:rsidRPr="00A04BB8">
        <w:rPr>
          <w:sz w:val="28"/>
          <w:szCs w:val="28"/>
        </w:rPr>
        <w:t>методика проведения исследований, анализ полученных результатов</w:t>
      </w:r>
      <w:r>
        <w:rPr>
          <w:sz w:val="28"/>
          <w:szCs w:val="28"/>
        </w:rPr>
        <w:t>);</w:t>
      </w:r>
    </w:p>
    <w:p w14:paraId="52C0126D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-список использованных источников;</w:t>
      </w:r>
    </w:p>
    <w:p w14:paraId="2D8FD1F1" w14:textId="77777777" w:rsidR="00F07A09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-приложение (материалы и документы, предоставленные организацией, методические материалы, т.п.)</w:t>
      </w:r>
      <w:r>
        <w:rPr>
          <w:sz w:val="28"/>
          <w:szCs w:val="28"/>
        </w:rPr>
        <w:t>.</w:t>
      </w:r>
    </w:p>
    <w:p w14:paraId="0175C513" w14:textId="77777777" w:rsidR="00F07A09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</w:p>
    <w:p w14:paraId="1E161810" w14:textId="77777777" w:rsidR="00F07A09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</w:p>
    <w:p w14:paraId="50A5CD18" w14:textId="77777777" w:rsidR="00F07A09" w:rsidRPr="00A04BB8" w:rsidRDefault="00F07A09" w:rsidP="00F07A09">
      <w:pPr>
        <w:pStyle w:val="31"/>
        <w:spacing w:line="360" w:lineRule="auto"/>
        <w:ind w:left="0" w:firstLine="720"/>
        <w:jc w:val="both"/>
        <w:rPr>
          <w:sz w:val="28"/>
          <w:szCs w:val="28"/>
        </w:rPr>
      </w:pPr>
      <w:r w:rsidRPr="00A04BB8">
        <w:rPr>
          <w:sz w:val="28"/>
          <w:szCs w:val="28"/>
        </w:rPr>
        <w:t>Отчет – это самостоятельный документ, который студент представляет на зачет по практике.</w:t>
      </w:r>
    </w:p>
    <w:p w14:paraId="03B9E84D" w14:textId="77777777" w:rsidR="00F07A09" w:rsidRPr="00A04BB8" w:rsidRDefault="00F07A09" w:rsidP="00F07A09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A04BB8">
        <w:rPr>
          <w:sz w:val="28"/>
          <w:szCs w:val="28"/>
        </w:rPr>
        <w:t xml:space="preserve">Отчет по </w:t>
      </w:r>
      <w:r>
        <w:rPr>
          <w:sz w:val="28"/>
          <w:szCs w:val="28"/>
        </w:rPr>
        <w:t xml:space="preserve">практике </w:t>
      </w:r>
      <w:r w:rsidRPr="00A04BB8">
        <w:rPr>
          <w:sz w:val="28"/>
          <w:szCs w:val="28"/>
        </w:rPr>
        <w:t>оформляется по мере изучения материала в соответствии с программой практики.</w:t>
      </w:r>
      <w:r w:rsidRPr="00A04BB8">
        <w:rPr>
          <w:b/>
          <w:sz w:val="28"/>
          <w:szCs w:val="28"/>
        </w:rPr>
        <w:t xml:space="preserve"> </w:t>
      </w:r>
      <w:r w:rsidRPr="00A04BB8">
        <w:rPr>
          <w:bCs/>
          <w:sz w:val="28"/>
          <w:szCs w:val="28"/>
        </w:rPr>
        <w:t xml:space="preserve">Отчет по практике должен содержать анализ изучаемых материалов, конкретные расчеты, лично проведенные исследования. </w:t>
      </w:r>
      <w:r w:rsidRPr="00A04BB8">
        <w:rPr>
          <w:sz w:val="28"/>
          <w:szCs w:val="28"/>
        </w:rPr>
        <w:t xml:space="preserve">По материалам проведенных исследований должны быть сделаны выводы и предложения. </w:t>
      </w:r>
      <w:r w:rsidRPr="00A04BB8">
        <w:rPr>
          <w:bCs/>
          <w:sz w:val="28"/>
          <w:szCs w:val="28"/>
        </w:rPr>
        <w:t>Анализ материалов и представленные выводы должны отличаться самостоятельностью суждений.</w:t>
      </w:r>
    </w:p>
    <w:p w14:paraId="0E119436" w14:textId="77777777" w:rsidR="00F07A09" w:rsidRPr="00A04BB8" w:rsidRDefault="00F07A09" w:rsidP="00F07A09">
      <w:pPr>
        <w:spacing w:line="360" w:lineRule="auto"/>
        <w:ind w:firstLine="720"/>
        <w:jc w:val="both"/>
        <w:rPr>
          <w:bCs/>
          <w:sz w:val="28"/>
          <w:szCs w:val="28"/>
        </w:rPr>
      </w:pPr>
      <w:r w:rsidRPr="00A04BB8">
        <w:rPr>
          <w:bCs/>
          <w:sz w:val="28"/>
          <w:szCs w:val="28"/>
        </w:rPr>
        <w:t>Отчет составляется студентом в конце практики, к которому прилагаются материалы, собранные в период практики. Отчет представля</w:t>
      </w:r>
      <w:r>
        <w:rPr>
          <w:bCs/>
          <w:sz w:val="28"/>
          <w:szCs w:val="28"/>
        </w:rPr>
        <w:t>ется руководителю от профильной организации</w:t>
      </w:r>
      <w:r w:rsidRPr="00A04BB8">
        <w:rPr>
          <w:bCs/>
          <w:sz w:val="28"/>
          <w:szCs w:val="28"/>
        </w:rPr>
        <w:t>, который подписывает его.</w:t>
      </w:r>
    </w:p>
    <w:p w14:paraId="536FA4F9" w14:textId="77777777" w:rsidR="00F07A09" w:rsidRDefault="00F07A09" w:rsidP="00AF4E86">
      <w:pPr>
        <w:jc w:val="center"/>
        <w:rPr>
          <w:i/>
        </w:rPr>
      </w:pPr>
    </w:p>
    <w:p w14:paraId="7D18B7A0" w14:textId="6106D85E" w:rsidR="00B669AD" w:rsidRDefault="00B669AD">
      <w:pPr>
        <w:spacing w:after="160" w:line="259" w:lineRule="auto"/>
      </w:pPr>
      <w:r>
        <w:br w:type="page"/>
      </w:r>
    </w:p>
    <w:p w14:paraId="1AC40E02" w14:textId="77777777" w:rsidR="00B669AD" w:rsidRDefault="00B669AD" w:rsidP="00B669AD">
      <w:pPr>
        <w:pBdr>
          <w:top w:val="nil"/>
          <w:left w:val="nil"/>
          <w:bottom w:val="nil"/>
          <w:right w:val="nil"/>
          <w:between w:val="nil"/>
        </w:pBdr>
        <w:spacing w:before="120" w:after="280"/>
        <w:ind w:firstLine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Оглавление</w:t>
      </w:r>
    </w:p>
    <w:p w14:paraId="12EE0B3C" w14:textId="4FA3CC04" w:rsidR="00585E89" w:rsidRDefault="0025324D">
      <w:pPr>
        <w:pStyle w:val="11"/>
        <w:tabs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b/>
        </w:rPr>
        <w:fldChar w:fldCharType="begin"/>
      </w:r>
      <w:r>
        <w:rPr>
          <w:b/>
        </w:rPr>
        <w:instrText xml:space="preserve"> TOC \t "Title1;1;Title2;2" </w:instrText>
      </w:r>
      <w:r>
        <w:rPr>
          <w:b/>
        </w:rPr>
        <w:fldChar w:fldCharType="separate"/>
      </w:r>
      <w:r w:rsidR="00585E89">
        <w:rPr>
          <w:noProof/>
        </w:rPr>
        <w:t>Введение</w:t>
      </w:r>
      <w:r w:rsidR="00585E89">
        <w:rPr>
          <w:noProof/>
        </w:rPr>
        <w:tab/>
      </w:r>
      <w:r w:rsidR="00585E89">
        <w:rPr>
          <w:noProof/>
        </w:rPr>
        <w:fldChar w:fldCharType="begin"/>
      </w:r>
      <w:r w:rsidR="00585E89">
        <w:rPr>
          <w:noProof/>
        </w:rPr>
        <w:instrText xml:space="preserve"> PAGEREF _Toc40981466 \h </w:instrText>
      </w:r>
      <w:r w:rsidR="00585E89">
        <w:rPr>
          <w:noProof/>
        </w:rPr>
      </w:r>
      <w:r w:rsidR="00585E89">
        <w:rPr>
          <w:noProof/>
        </w:rPr>
        <w:fldChar w:fldCharType="separate"/>
      </w:r>
      <w:r w:rsidR="00585E89">
        <w:rPr>
          <w:noProof/>
        </w:rPr>
        <w:t>4</w:t>
      </w:r>
      <w:r w:rsidR="00585E89">
        <w:rPr>
          <w:noProof/>
        </w:rPr>
        <w:fldChar w:fldCharType="end"/>
      </w:r>
    </w:p>
    <w:p w14:paraId="5131A9E7" w14:textId="657B6A31" w:rsidR="00585E89" w:rsidRDefault="00585E89">
      <w:pPr>
        <w:pStyle w:val="11"/>
        <w:tabs>
          <w:tab w:val="left" w:pos="440"/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1.</w:t>
      </w:r>
      <w:r>
        <w:rPr>
          <w:rFonts w:asciiTheme="minorHAnsi" w:hAnsiTheme="minorHAnsi" w:cstheme="minorBidi"/>
          <w:noProof/>
          <w:color w:val="auto"/>
          <w:sz w:val="22"/>
        </w:rPr>
        <w:tab/>
      </w:r>
      <w:r>
        <w:rPr>
          <w:noProof/>
        </w:rPr>
        <w:t>Цели и задачи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_Toc40981467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94FEA17" w14:textId="5CD5EDB7" w:rsidR="00585E89" w:rsidRPr="00585E89" w:rsidRDefault="00585E89">
      <w:pPr>
        <w:pStyle w:val="11"/>
        <w:tabs>
          <w:tab w:val="left" w:pos="440"/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  <w:lang w:val="en-US"/>
        </w:rPr>
      </w:pPr>
      <w:r w:rsidRPr="00585E89">
        <w:rPr>
          <w:noProof/>
          <w:lang w:val="en-US"/>
        </w:rPr>
        <w:t>2.</w:t>
      </w:r>
      <w:r w:rsidRPr="00585E89">
        <w:rPr>
          <w:rFonts w:asciiTheme="minorHAnsi" w:hAnsiTheme="minorHAnsi" w:cstheme="minorBidi"/>
          <w:noProof/>
          <w:color w:val="auto"/>
          <w:sz w:val="22"/>
          <w:lang w:val="en-US"/>
        </w:rPr>
        <w:tab/>
      </w:r>
      <w:r>
        <w:rPr>
          <w:noProof/>
        </w:rPr>
        <w:t>Особенности</w:t>
      </w:r>
      <w:r w:rsidRPr="00585E89">
        <w:rPr>
          <w:noProof/>
          <w:lang w:val="en-US"/>
        </w:rPr>
        <w:t xml:space="preserve"> Cloud Platform Service Now</w:t>
      </w:r>
      <w:r w:rsidRPr="00585E89">
        <w:rPr>
          <w:noProof/>
          <w:lang w:val="en-US"/>
        </w:rPr>
        <w:tab/>
      </w:r>
      <w:r>
        <w:rPr>
          <w:noProof/>
        </w:rPr>
        <w:fldChar w:fldCharType="begin"/>
      </w:r>
      <w:r w:rsidRPr="00585E89">
        <w:rPr>
          <w:noProof/>
          <w:lang w:val="en-US"/>
        </w:rPr>
        <w:instrText xml:space="preserve"> PAGEREF _Toc40981468 \h </w:instrText>
      </w:r>
      <w:r>
        <w:rPr>
          <w:noProof/>
        </w:rPr>
      </w:r>
      <w:r>
        <w:rPr>
          <w:noProof/>
        </w:rPr>
        <w:fldChar w:fldCharType="separate"/>
      </w:r>
      <w:r w:rsidRPr="00585E89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09D47922" w14:textId="145CBE87" w:rsidR="00585E89" w:rsidRDefault="00585E89">
      <w:pPr>
        <w:pStyle w:val="11"/>
        <w:tabs>
          <w:tab w:val="left" w:pos="440"/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3.</w:t>
      </w:r>
      <w:r>
        <w:rPr>
          <w:rFonts w:asciiTheme="minorHAnsi" w:hAnsiTheme="minorHAnsi" w:cstheme="minorBidi"/>
          <w:noProof/>
          <w:color w:val="auto"/>
          <w:sz w:val="22"/>
        </w:rPr>
        <w:tab/>
      </w:r>
      <w:r>
        <w:rPr>
          <w:noProof/>
        </w:rPr>
        <w:t xml:space="preserve">Анализ существующих OCR </w:t>
      </w:r>
      <w:r w:rsidRPr="009775B6">
        <w:rPr>
          <w:noProof/>
          <w:lang w:val="en-US"/>
        </w:rPr>
        <w:t>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_Toc40981469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37BBBC" w14:textId="6106AE97" w:rsidR="00585E89" w:rsidRDefault="00585E89">
      <w:pPr>
        <w:pStyle w:val="11"/>
        <w:tabs>
          <w:tab w:val="left" w:pos="440"/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4.</w:t>
      </w:r>
      <w:r>
        <w:rPr>
          <w:rFonts w:asciiTheme="minorHAnsi" w:hAnsiTheme="minorHAnsi" w:cstheme="minorBidi"/>
          <w:noProof/>
          <w:color w:val="auto"/>
          <w:sz w:val="22"/>
        </w:rPr>
        <w:tab/>
      </w:r>
      <w:r>
        <w:rPr>
          <w:noProof/>
        </w:rPr>
        <w:t xml:space="preserve">Работа с </w:t>
      </w:r>
      <w:r w:rsidRPr="009775B6">
        <w:rPr>
          <w:noProof/>
          <w:lang w:val="en-US"/>
        </w:rPr>
        <w:t>T</w:t>
      </w:r>
      <w:r>
        <w:rPr>
          <w:noProof/>
        </w:rPr>
        <w:t>esseract JS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_Toc40981470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029DF7B" w14:textId="1EAECB01" w:rsidR="00585E89" w:rsidRDefault="00585E89">
      <w:pPr>
        <w:pStyle w:val="11"/>
        <w:tabs>
          <w:tab w:val="left" w:pos="440"/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5.</w:t>
      </w:r>
      <w:r>
        <w:rPr>
          <w:rFonts w:asciiTheme="minorHAnsi" w:hAnsiTheme="minorHAnsi" w:cstheme="minorBidi"/>
          <w:noProof/>
          <w:color w:val="auto"/>
          <w:sz w:val="22"/>
        </w:rPr>
        <w:tab/>
      </w:r>
      <w:r>
        <w:rPr>
          <w:noProof/>
        </w:rPr>
        <w:t>Работа с Google Cloud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_Toc40981471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6F56C4" w14:textId="13931571" w:rsidR="00585E89" w:rsidRDefault="00585E89">
      <w:pPr>
        <w:pStyle w:val="11"/>
        <w:tabs>
          <w:tab w:val="left" w:pos="440"/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6.</w:t>
      </w:r>
      <w:r>
        <w:rPr>
          <w:rFonts w:asciiTheme="minorHAnsi" w:hAnsiTheme="minorHAnsi" w:cstheme="minorBidi"/>
          <w:noProof/>
          <w:color w:val="auto"/>
          <w:sz w:val="22"/>
        </w:rPr>
        <w:tab/>
      </w:r>
      <w:r>
        <w:rPr>
          <w:noProof/>
        </w:rPr>
        <w:t>Анализ результатов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_Toc40981472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605206" w14:textId="2EF3C179" w:rsidR="00585E89" w:rsidRDefault="00585E89">
      <w:pPr>
        <w:pStyle w:val="11"/>
        <w:tabs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_Toc40981473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37B28E" w14:textId="4117F4DB" w:rsidR="00585E89" w:rsidRDefault="00585E89">
      <w:pPr>
        <w:pStyle w:val="11"/>
        <w:tabs>
          <w:tab w:val="right" w:leader="dot" w:pos="9913"/>
        </w:tabs>
        <w:rPr>
          <w:rFonts w:asciiTheme="minorHAnsi" w:hAnsiTheme="minorHAnsi" w:cstheme="minorBidi"/>
          <w:noProof/>
          <w:color w:val="auto"/>
          <w:sz w:val="22"/>
        </w:rPr>
      </w:pPr>
      <w:r>
        <w:rPr>
          <w:noProof/>
        </w:rPr>
        <w:t>Список литературы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_Toc40981474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A778FF" w14:textId="04C9CD87" w:rsidR="00D3523E" w:rsidRDefault="0025324D" w:rsidP="00B669AD">
      <w:pPr>
        <w:pStyle w:val="Title2"/>
        <w:rPr>
          <w:rFonts w:eastAsiaTheme="minorEastAsia"/>
          <w:szCs w:val="22"/>
        </w:rPr>
      </w:pPr>
      <w:r>
        <w:rPr>
          <w:rFonts w:eastAsiaTheme="minorEastAsia"/>
          <w:b w:val="0"/>
          <w:szCs w:val="22"/>
        </w:rPr>
        <w:fldChar w:fldCharType="end"/>
      </w:r>
    </w:p>
    <w:p w14:paraId="5AC1E37D" w14:textId="77777777" w:rsidR="00D3523E" w:rsidRDefault="00D3523E">
      <w:pPr>
        <w:spacing w:after="160" w:line="259" w:lineRule="auto"/>
        <w:rPr>
          <w:rFonts w:eastAsiaTheme="minorEastAsia"/>
          <w:b/>
          <w:color w:val="000000" w:themeColor="text1"/>
          <w:sz w:val="28"/>
          <w:szCs w:val="22"/>
        </w:rPr>
      </w:pPr>
      <w:r>
        <w:rPr>
          <w:rFonts w:eastAsiaTheme="minorEastAsia"/>
          <w:szCs w:val="22"/>
        </w:rPr>
        <w:br w:type="page"/>
      </w:r>
    </w:p>
    <w:p w14:paraId="5378458E" w14:textId="054D9CDD" w:rsidR="00D30913" w:rsidRDefault="004C5FFD" w:rsidP="004C5FFD">
      <w:pPr>
        <w:pStyle w:val="Title1"/>
      </w:pPr>
      <w:bookmarkStart w:id="0" w:name="_Toc40981466"/>
      <w:r>
        <w:lastRenderedPageBreak/>
        <w:t>Введение</w:t>
      </w:r>
      <w:bookmarkEnd w:id="0"/>
    </w:p>
    <w:p w14:paraId="6282750C" w14:textId="16AFB0C3" w:rsidR="004C5FFD" w:rsidRDefault="004C5FFD" w:rsidP="001242E2">
      <w:pPr>
        <w:pStyle w:val="Title1"/>
        <w:numPr>
          <w:ilvl w:val="0"/>
          <w:numId w:val="7"/>
        </w:numPr>
      </w:pPr>
      <w:bookmarkStart w:id="1" w:name="_Toc40981467"/>
      <w:r w:rsidRPr="00EB54EA">
        <w:t>Цели и задачи работы</w:t>
      </w:r>
      <w:bookmarkEnd w:id="1"/>
    </w:p>
    <w:p w14:paraId="6D1CF005" w14:textId="55B63672" w:rsidR="00662429" w:rsidRDefault="00AD3C4B" w:rsidP="001242E2">
      <w:pPr>
        <w:pStyle w:val="Title1"/>
        <w:numPr>
          <w:ilvl w:val="0"/>
          <w:numId w:val="7"/>
        </w:numPr>
      </w:pPr>
      <w:bookmarkStart w:id="2" w:name="_Toc40981468"/>
      <w:r w:rsidRPr="00AD3C4B">
        <w:t xml:space="preserve">Особенности </w:t>
      </w:r>
      <w:proofErr w:type="spellStart"/>
      <w:r w:rsidRPr="00AD3C4B">
        <w:t>Cloud</w:t>
      </w:r>
      <w:proofErr w:type="spellEnd"/>
      <w:r w:rsidRPr="00AD3C4B">
        <w:t xml:space="preserve"> </w:t>
      </w:r>
      <w:proofErr w:type="spellStart"/>
      <w:r w:rsidRPr="00AD3C4B">
        <w:t>Platform</w:t>
      </w:r>
      <w:proofErr w:type="spellEnd"/>
      <w:r w:rsidRPr="00AD3C4B">
        <w:t xml:space="preserve"> </w:t>
      </w:r>
      <w:proofErr w:type="spellStart"/>
      <w:r w:rsidRPr="00AD3C4B">
        <w:t>Service</w:t>
      </w:r>
      <w:proofErr w:type="spellEnd"/>
      <w:r w:rsidRPr="00AD3C4B">
        <w:t xml:space="preserve"> </w:t>
      </w:r>
      <w:proofErr w:type="spellStart"/>
      <w:r w:rsidRPr="00AD3C4B">
        <w:t>Now</w:t>
      </w:r>
      <w:bookmarkEnd w:id="2"/>
      <w:proofErr w:type="spellEnd"/>
    </w:p>
    <w:p w14:paraId="4A538A8E" w14:textId="4E2E8B08" w:rsidR="00585E89" w:rsidRPr="00585E89" w:rsidRDefault="00585E89" w:rsidP="00585E89">
      <w:pPr>
        <w:pStyle w:val="Title1"/>
        <w:ind w:left="720"/>
        <w:rPr>
          <w:b w:val="0"/>
          <w:bCs/>
          <w:sz w:val="28"/>
          <w:szCs w:val="28"/>
        </w:rPr>
      </w:pPr>
      <w:r w:rsidRPr="00585E89">
        <w:rPr>
          <w:b w:val="0"/>
          <w:bCs/>
          <w:sz w:val="28"/>
          <w:szCs w:val="28"/>
        </w:rPr>
        <w:t xml:space="preserve">Основное предложение </w:t>
      </w:r>
      <w:proofErr w:type="spellStart"/>
      <w:r w:rsidRPr="00585E89">
        <w:rPr>
          <w:b w:val="0"/>
          <w:bCs/>
          <w:sz w:val="28"/>
          <w:szCs w:val="28"/>
        </w:rPr>
        <w:t>ServiceNow</w:t>
      </w:r>
      <w:proofErr w:type="spellEnd"/>
      <w:r w:rsidRPr="00585E89">
        <w:rPr>
          <w:b w:val="0"/>
          <w:bCs/>
          <w:sz w:val="28"/>
          <w:szCs w:val="28"/>
        </w:rPr>
        <w:t xml:space="preserve"> - это готовая платформа, которая позволяет бизнесу упростить и автоматизировать рутинные рабочие задачи и обеспечить плавное выполнение проектов с использованием единой модели данных. Компании, использующие </w:t>
      </w:r>
      <w:proofErr w:type="spellStart"/>
      <w:r w:rsidRPr="00585E89">
        <w:rPr>
          <w:b w:val="0"/>
          <w:bCs/>
          <w:sz w:val="28"/>
          <w:szCs w:val="28"/>
        </w:rPr>
        <w:t>ServiceNow</w:t>
      </w:r>
      <w:proofErr w:type="spellEnd"/>
      <w:r w:rsidRPr="00585E89">
        <w:rPr>
          <w:b w:val="0"/>
          <w:bCs/>
          <w:sz w:val="28"/>
          <w:szCs w:val="28"/>
        </w:rPr>
        <w:t xml:space="preserve">, могут быстро достичь улучшенных возможностей самообслуживания для всех пользователей (как сотрудников, так и клиентов) и повысить эффективность операций обслуживания. В первые годы существования </w:t>
      </w:r>
      <w:proofErr w:type="spellStart"/>
      <w:r w:rsidRPr="00585E89">
        <w:rPr>
          <w:b w:val="0"/>
          <w:bCs/>
          <w:sz w:val="28"/>
          <w:szCs w:val="28"/>
        </w:rPr>
        <w:t>ServiceNow</w:t>
      </w:r>
      <w:proofErr w:type="spellEnd"/>
      <w:r w:rsidRPr="00585E89">
        <w:rPr>
          <w:b w:val="0"/>
          <w:bCs/>
          <w:sz w:val="28"/>
          <w:szCs w:val="28"/>
        </w:rPr>
        <w:t xml:space="preserve"> продавался как решение ITSM (Управление информационными технологиями) и получил быстрое признание со стороны ИТ-специалистов. Однако благодаря своей элегантной, интуитивно понятной конструкции платформы </w:t>
      </w:r>
      <w:proofErr w:type="spellStart"/>
      <w:r w:rsidRPr="00585E89">
        <w:rPr>
          <w:b w:val="0"/>
          <w:bCs/>
          <w:sz w:val="28"/>
          <w:szCs w:val="28"/>
        </w:rPr>
        <w:t>ServiceNow</w:t>
      </w:r>
      <w:proofErr w:type="spellEnd"/>
      <w:r w:rsidRPr="00585E89">
        <w:rPr>
          <w:b w:val="0"/>
          <w:bCs/>
          <w:sz w:val="28"/>
          <w:szCs w:val="28"/>
        </w:rPr>
        <w:t xml:space="preserve"> все чаще включается в другие сервисные и бизнес-подразделения в растущем списке отраслей. Кроме того, </w:t>
      </w:r>
      <w:proofErr w:type="spellStart"/>
      <w:r w:rsidRPr="00585E89">
        <w:rPr>
          <w:b w:val="0"/>
          <w:bCs/>
          <w:sz w:val="28"/>
          <w:szCs w:val="28"/>
        </w:rPr>
        <w:t>ServiceNow</w:t>
      </w:r>
      <w:proofErr w:type="spellEnd"/>
      <w:r w:rsidRPr="00585E89">
        <w:rPr>
          <w:b w:val="0"/>
          <w:bCs/>
          <w:sz w:val="28"/>
          <w:szCs w:val="28"/>
        </w:rPr>
        <w:t xml:space="preserve"> обеспечивает бизнес-аналитику, в том числе KPI, посредством </w:t>
      </w:r>
      <w:proofErr w:type="spellStart"/>
      <w:r w:rsidRPr="00585E89">
        <w:rPr>
          <w:b w:val="0"/>
          <w:bCs/>
          <w:sz w:val="28"/>
          <w:szCs w:val="28"/>
        </w:rPr>
        <w:t>ServiceNow</w:t>
      </w:r>
      <w:proofErr w:type="spellEnd"/>
      <w:r w:rsidRPr="00585E89">
        <w:rPr>
          <w:b w:val="0"/>
          <w:bCs/>
          <w:sz w:val="28"/>
          <w:szCs w:val="28"/>
        </w:rPr>
        <w:t xml:space="preserve"> </w:t>
      </w:r>
      <w:proofErr w:type="spellStart"/>
      <w:r w:rsidRPr="00585E89">
        <w:rPr>
          <w:b w:val="0"/>
          <w:bCs/>
          <w:sz w:val="28"/>
          <w:szCs w:val="28"/>
        </w:rPr>
        <w:t>Performance</w:t>
      </w:r>
      <w:proofErr w:type="spellEnd"/>
      <w:r w:rsidRPr="00585E89">
        <w:rPr>
          <w:b w:val="0"/>
          <w:bCs/>
          <w:sz w:val="28"/>
          <w:szCs w:val="28"/>
        </w:rPr>
        <w:t xml:space="preserve"> </w:t>
      </w:r>
      <w:proofErr w:type="spellStart"/>
      <w:r w:rsidRPr="00585E89">
        <w:rPr>
          <w:b w:val="0"/>
          <w:bCs/>
          <w:sz w:val="28"/>
          <w:szCs w:val="28"/>
        </w:rPr>
        <w:t>Analytics</w:t>
      </w:r>
      <w:proofErr w:type="spellEnd"/>
      <w:r w:rsidRPr="00585E89">
        <w:rPr>
          <w:b w:val="0"/>
          <w:bCs/>
          <w:sz w:val="28"/>
          <w:szCs w:val="28"/>
        </w:rPr>
        <w:t xml:space="preserve">, позволяя группам, отвечающим за управление услугами, преобразовывать идеи в улучшения. Сегодня в </w:t>
      </w:r>
      <w:proofErr w:type="spellStart"/>
      <w:r w:rsidRPr="00585E89">
        <w:rPr>
          <w:b w:val="0"/>
          <w:bCs/>
          <w:sz w:val="28"/>
          <w:szCs w:val="28"/>
        </w:rPr>
        <w:t>ServiceNow</w:t>
      </w:r>
      <w:proofErr w:type="spellEnd"/>
      <w:r w:rsidRPr="00585E89">
        <w:rPr>
          <w:b w:val="0"/>
          <w:bCs/>
          <w:sz w:val="28"/>
          <w:szCs w:val="28"/>
        </w:rPr>
        <w:t xml:space="preserve"> наблюдается заметный рост в CSM (управление обслуживанием клиентов), ITBM (управление бизнесом в сфере информационных технологий), PPM (управление портфелем проектов) и ITOM (управление операциями в сфере информационных технологий).</w:t>
      </w:r>
    </w:p>
    <w:p w14:paraId="17CFE17A" w14:textId="6C0AC85D" w:rsidR="00AD3C4B" w:rsidRPr="003E0943" w:rsidRDefault="003E0943" w:rsidP="001242E2">
      <w:pPr>
        <w:pStyle w:val="Title1"/>
        <w:numPr>
          <w:ilvl w:val="0"/>
          <w:numId w:val="7"/>
        </w:numPr>
      </w:pPr>
      <w:bookmarkStart w:id="3" w:name="_Toc40981469"/>
      <w:r w:rsidRPr="003E0943">
        <w:t xml:space="preserve">Анализ существующих OCR </w:t>
      </w:r>
      <w:r>
        <w:rPr>
          <w:lang w:val="en-US"/>
        </w:rPr>
        <w:t>API</w:t>
      </w:r>
      <w:bookmarkEnd w:id="3"/>
    </w:p>
    <w:p w14:paraId="74B585DA" w14:textId="0D2B4773" w:rsidR="003E0943" w:rsidRDefault="003E0943" w:rsidP="001242E2">
      <w:pPr>
        <w:pStyle w:val="Title1"/>
        <w:numPr>
          <w:ilvl w:val="0"/>
          <w:numId w:val="7"/>
        </w:numPr>
      </w:pPr>
      <w:bookmarkStart w:id="4" w:name="_Toc40981470"/>
      <w:r w:rsidRPr="003E0943">
        <w:t xml:space="preserve">Работа с </w:t>
      </w:r>
      <w:r>
        <w:rPr>
          <w:lang w:val="en-US"/>
        </w:rPr>
        <w:t>T</w:t>
      </w:r>
      <w:proofErr w:type="spellStart"/>
      <w:r w:rsidRPr="003E0943">
        <w:t>esseract</w:t>
      </w:r>
      <w:proofErr w:type="spellEnd"/>
      <w:r w:rsidRPr="003E0943">
        <w:t xml:space="preserve"> JS</w:t>
      </w:r>
      <w:bookmarkEnd w:id="4"/>
    </w:p>
    <w:p w14:paraId="5060CB09" w14:textId="0B25B346" w:rsidR="003E0943" w:rsidRDefault="00585E89" w:rsidP="001242E2">
      <w:pPr>
        <w:pStyle w:val="Title1"/>
        <w:numPr>
          <w:ilvl w:val="0"/>
          <w:numId w:val="7"/>
        </w:numPr>
      </w:pPr>
      <w:bookmarkStart w:id="5" w:name="_Toc40981471"/>
      <w:r w:rsidRPr="00585E89">
        <w:t xml:space="preserve">Работа с </w:t>
      </w:r>
      <w:proofErr w:type="spellStart"/>
      <w:r w:rsidRPr="00585E89">
        <w:t>Google</w:t>
      </w:r>
      <w:proofErr w:type="spellEnd"/>
      <w:r w:rsidRPr="00585E89">
        <w:t xml:space="preserve"> </w:t>
      </w:r>
      <w:proofErr w:type="spellStart"/>
      <w:r w:rsidRPr="00585E89">
        <w:t>Cloud</w:t>
      </w:r>
      <w:bookmarkEnd w:id="5"/>
      <w:proofErr w:type="spellEnd"/>
    </w:p>
    <w:p w14:paraId="405B43F8" w14:textId="36928F2E" w:rsidR="00585E89" w:rsidRDefault="00585E89" w:rsidP="001242E2">
      <w:pPr>
        <w:pStyle w:val="Title1"/>
        <w:numPr>
          <w:ilvl w:val="0"/>
          <w:numId w:val="7"/>
        </w:numPr>
      </w:pPr>
      <w:bookmarkStart w:id="6" w:name="_Toc40981472"/>
      <w:r>
        <w:t>Анализ результатов</w:t>
      </w:r>
      <w:bookmarkEnd w:id="6"/>
      <w:r>
        <w:t xml:space="preserve"> </w:t>
      </w:r>
    </w:p>
    <w:p w14:paraId="33F7FAD5" w14:textId="37F879A0" w:rsidR="001242E2" w:rsidRPr="00EB54EA" w:rsidRDefault="001242E2" w:rsidP="001242E2">
      <w:pPr>
        <w:pStyle w:val="Title1"/>
      </w:pPr>
      <w:bookmarkStart w:id="7" w:name="_Toc40981473"/>
      <w:r>
        <w:t>Заключение</w:t>
      </w:r>
      <w:bookmarkEnd w:id="7"/>
    </w:p>
    <w:p w14:paraId="36140747" w14:textId="5625B84A" w:rsidR="0056227F" w:rsidRDefault="0056227F" w:rsidP="0056227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color w:val="000000"/>
          <w:sz w:val="28"/>
          <w:szCs w:val="28"/>
        </w:rPr>
      </w:pPr>
    </w:p>
    <w:p w14:paraId="69A16CB1" w14:textId="472AF165" w:rsidR="001A465F" w:rsidRDefault="001A465F" w:rsidP="00734C3B">
      <w:pPr>
        <w:pStyle w:val="Text"/>
      </w:pPr>
    </w:p>
    <w:p w14:paraId="557B8B1A" w14:textId="7F94555C" w:rsidR="00734C3B" w:rsidRDefault="00734C3B">
      <w:pPr>
        <w:spacing w:after="160" w:line="259" w:lineRule="auto"/>
        <w:rPr>
          <w:color w:val="000000" w:themeColor="text1"/>
          <w:sz w:val="28"/>
        </w:rPr>
      </w:pPr>
      <w:r>
        <w:br w:type="page"/>
      </w:r>
    </w:p>
    <w:p w14:paraId="667AE719" w14:textId="09131B31" w:rsidR="009357D8" w:rsidRPr="00662F29" w:rsidRDefault="001A465F" w:rsidP="00662F29">
      <w:pPr>
        <w:pStyle w:val="Title1"/>
        <w:jc w:val="center"/>
        <w:rPr>
          <w:lang w:val="en-US"/>
        </w:rPr>
      </w:pPr>
      <w:bookmarkStart w:id="8" w:name="_Toc40981474"/>
      <w:r w:rsidRPr="00734C3B">
        <w:lastRenderedPageBreak/>
        <w:t>Список литературы</w:t>
      </w:r>
      <w:bookmarkEnd w:id="8"/>
    </w:p>
    <w:p w14:paraId="452337FA" w14:textId="77777777" w:rsidR="006D626E" w:rsidRDefault="006D626E" w:rsidP="006D626E">
      <w:pPr>
        <w:pStyle w:val="Text"/>
        <w:ind w:left="426" w:firstLine="0"/>
        <w:rPr>
          <w:rFonts w:ascii="Tahoma" w:hAnsi="Tahoma" w:cs="Tahoma"/>
          <w:color w:val="585858"/>
          <w:sz w:val="17"/>
          <w:szCs w:val="17"/>
          <w:shd w:val="clear" w:color="auto" w:fill="FFFFFF"/>
        </w:rPr>
      </w:pPr>
    </w:p>
    <w:p w14:paraId="4CA8581F" w14:textId="78B900FE" w:rsidR="00EB54EA" w:rsidRPr="00585E89" w:rsidRDefault="009C1279" w:rsidP="00662F2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1279">
        <w:rPr>
          <w:rFonts w:ascii="Times New Roman" w:hAnsi="Times New Roman" w:cs="Times New Roman"/>
          <w:sz w:val="28"/>
          <w:szCs w:val="28"/>
        </w:rPr>
        <w:t>Олейник Р</w:t>
      </w:r>
      <w:r w:rsidR="009E10D9" w:rsidRPr="009E10D9">
        <w:rPr>
          <w:rFonts w:ascii="Times New Roman" w:hAnsi="Times New Roman" w:cs="Times New Roman"/>
          <w:sz w:val="28"/>
          <w:szCs w:val="28"/>
        </w:rPr>
        <w:t>.</w:t>
      </w:r>
      <w:r w:rsidRPr="009C1279">
        <w:rPr>
          <w:rFonts w:ascii="Times New Roman" w:hAnsi="Times New Roman" w:cs="Times New Roman"/>
          <w:sz w:val="28"/>
          <w:szCs w:val="28"/>
        </w:rPr>
        <w:t xml:space="preserve"> </w:t>
      </w:r>
      <w:r w:rsidR="009E10D9">
        <w:rPr>
          <w:rFonts w:ascii="Times New Roman" w:hAnsi="Times New Roman" w:cs="Times New Roman"/>
          <w:sz w:val="28"/>
          <w:szCs w:val="28"/>
        </w:rPr>
        <w:t>В.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6D626E" w:rsidRPr="009C1279">
        <w:rPr>
          <w:rFonts w:ascii="Times New Roman" w:hAnsi="Times New Roman" w:cs="Times New Roman"/>
          <w:sz w:val="28"/>
          <w:szCs w:val="28"/>
        </w:rPr>
        <w:t xml:space="preserve">Исследовательская работа </w:t>
      </w:r>
      <w:r w:rsidR="004E2471" w:rsidRPr="004E2471">
        <w:rPr>
          <w:rFonts w:ascii="Times New Roman" w:hAnsi="Times New Roman" w:cs="Times New Roman"/>
          <w:sz w:val="28"/>
          <w:szCs w:val="28"/>
        </w:rPr>
        <w:t>“</w:t>
      </w:r>
      <w:r w:rsidR="006D626E" w:rsidRPr="009C1279">
        <w:rPr>
          <w:rFonts w:ascii="Times New Roman" w:hAnsi="Times New Roman" w:cs="Times New Roman"/>
          <w:sz w:val="28"/>
          <w:szCs w:val="28"/>
        </w:rPr>
        <w:t>Интернет-мессенджеры</w:t>
      </w:r>
      <w:r w:rsidR="004E2471" w:rsidRPr="004E2471">
        <w:rPr>
          <w:rFonts w:ascii="Times New Roman" w:hAnsi="Times New Roman" w:cs="Times New Roman"/>
          <w:color w:val="585858"/>
          <w:sz w:val="28"/>
          <w:szCs w:val="28"/>
          <w:shd w:val="clear" w:color="auto" w:fill="FFFFFF"/>
        </w:rPr>
        <w:t>”</w:t>
      </w:r>
    </w:p>
    <w:p w14:paraId="6C680DB3" w14:textId="77777777" w:rsidR="00585E89" w:rsidRPr="00E252B7" w:rsidRDefault="00585E89" w:rsidP="00662F29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D6005B" w14:textId="77777777" w:rsidR="0025585A" w:rsidRPr="009C1279" w:rsidRDefault="0025585A" w:rsidP="0025585A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25585A" w:rsidRPr="009C1279" w:rsidSect="005B5DB9">
      <w:pgSz w:w="11906" w:h="16838"/>
      <w:pgMar w:top="532" w:right="849" w:bottom="993" w:left="1134" w:header="284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D4DB2"/>
    <w:multiLevelType w:val="hybridMultilevel"/>
    <w:tmpl w:val="53927E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C758A"/>
    <w:multiLevelType w:val="hybridMultilevel"/>
    <w:tmpl w:val="59940266"/>
    <w:lvl w:ilvl="0" w:tplc="7D82870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478C06B9"/>
    <w:multiLevelType w:val="hybridMultilevel"/>
    <w:tmpl w:val="17020A8A"/>
    <w:lvl w:ilvl="0" w:tplc="2C94B9D8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50B04453"/>
    <w:multiLevelType w:val="hybridMultilevel"/>
    <w:tmpl w:val="5FCA2F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D70D06"/>
    <w:multiLevelType w:val="hybridMultilevel"/>
    <w:tmpl w:val="3FF89E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6156E"/>
    <w:multiLevelType w:val="multilevel"/>
    <w:tmpl w:val="B4686E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064BA"/>
    <w:multiLevelType w:val="hybridMultilevel"/>
    <w:tmpl w:val="0E8EA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E86"/>
    <w:rsid w:val="000108AA"/>
    <w:rsid w:val="00077E9A"/>
    <w:rsid w:val="000915F5"/>
    <w:rsid w:val="000B145D"/>
    <w:rsid w:val="001242E2"/>
    <w:rsid w:val="00135144"/>
    <w:rsid w:val="0014080A"/>
    <w:rsid w:val="00166592"/>
    <w:rsid w:val="00171C21"/>
    <w:rsid w:val="0017514A"/>
    <w:rsid w:val="001771F7"/>
    <w:rsid w:val="00182458"/>
    <w:rsid w:val="001A465F"/>
    <w:rsid w:val="002100B5"/>
    <w:rsid w:val="0025324D"/>
    <w:rsid w:val="0025585A"/>
    <w:rsid w:val="00263E34"/>
    <w:rsid w:val="00282BAE"/>
    <w:rsid w:val="002B604B"/>
    <w:rsid w:val="002C22D5"/>
    <w:rsid w:val="003341CB"/>
    <w:rsid w:val="0035114A"/>
    <w:rsid w:val="00393A1E"/>
    <w:rsid w:val="003B5728"/>
    <w:rsid w:val="003E0943"/>
    <w:rsid w:val="003E79DE"/>
    <w:rsid w:val="004054F0"/>
    <w:rsid w:val="00430BAC"/>
    <w:rsid w:val="004B12CF"/>
    <w:rsid w:val="004C5D77"/>
    <w:rsid w:val="004C5FFD"/>
    <w:rsid w:val="004E2471"/>
    <w:rsid w:val="00516D6E"/>
    <w:rsid w:val="005465D5"/>
    <w:rsid w:val="0056227F"/>
    <w:rsid w:val="00567772"/>
    <w:rsid w:val="00585E89"/>
    <w:rsid w:val="005B36F9"/>
    <w:rsid w:val="005B5DFD"/>
    <w:rsid w:val="005D2837"/>
    <w:rsid w:val="006165B2"/>
    <w:rsid w:val="00647C2B"/>
    <w:rsid w:val="006513C2"/>
    <w:rsid w:val="00656397"/>
    <w:rsid w:val="00662429"/>
    <w:rsid w:val="00662F29"/>
    <w:rsid w:val="006B1F73"/>
    <w:rsid w:val="006C5256"/>
    <w:rsid w:val="006D207D"/>
    <w:rsid w:val="006D626E"/>
    <w:rsid w:val="006E3796"/>
    <w:rsid w:val="006F4AA1"/>
    <w:rsid w:val="007344E1"/>
    <w:rsid w:val="00734C3B"/>
    <w:rsid w:val="0075254F"/>
    <w:rsid w:val="00783EFE"/>
    <w:rsid w:val="007E367D"/>
    <w:rsid w:val="007F3686"/>
    <w:rsid w:val="00824B30"/>
    <w:rsid w:val="00860EE9"/>
    <w:rsid w:val="008610C2"/>
    <w:rsid w:val="00865F87"/>
    <w:rsid w:val="008C166C"/>
    <w:rsid w:val="008C2F13"/>
    <w:rsid w:val="008C5337"/>
    <w:rsid w:val="008E6B7A"/>
    <w:rsid w:val="008F23CD"/>
    <w:rsid w:val="008F561E"/>
    <w:rsid w:val="0090616A"/>
    <w:rsid w:val="00917A29"/>
    <w:rsid w:val="00926714"/>
    <w:rsid w:val="00934EC5"/>
    <w:rsid w:val="009357D8"/>
    <w:rsid w:val="00957D9F"/>
    <w:rsid w:val="00993D73"/>
    <w:rsid w:val="009C1279"/>
    <w:rsid w:val="009C2A8C"/>
    <w:rsid w:val="009E10D9"/>
    <w:rsid w:val="009F0D02"/>
    <w:rsid w:val="00A56ADD"/>
    <w:rsid w:val="00A76984"/>
    <w:rsid w:val="00A9158F"/>
    <w:rsid w:val="00AA5D2F"/>
    <w:rsid w:val="00AB2BC8"/>
    <w:rsid w:val="00AB517A"/>
    <w:rsid w:val="00AB696F"/>
    <w:rsid w:val="00AC494E"/>
    <w:rsid w:val="00AD3C4B"/>
    <w:rsid w:val="00AE5C8E"/>
    <w:rsid w:val="00AF4E86"/>
    <w:rsid w:val="00B5502C"/>
    <w:rsid w:val="00B669AD"/>
    <w:rsid w:val="00BB0CF6"/>
    <w:rsid w:val="00BC35A9"/>
    <w:rsid w:val="00BE2647"/>
    <w:rsid w:val="00C26117"/>
    <w:rsid w:val="00C5022D"/>
    <w:rsid w:val="00C860B0"/>
    <w:rsid w:val="00C86D89"/>
    <w:rsid w:val="00CA22A2"/>
    <w:rsid w:val="00CB00E9"/>
    <w:rsid w:val="00CD3A35"/>
    <w:rsid w:val="00D0007D"/>
    <w:rsid w:val="00D072DC"/>
    <w:rsid w:val="00D30913"/>
    <w:rsid w:val="00D3523E"/>
    <w:rsid w:val="00D510C8"/>
    <w:rsid w:val="00D70A40"/>
    <w:rsid w:val="00D7289E"/>
    <w:rsid w:val="00DB7842"/>
    <w:rsid w:val="00DC3F7A"/>
    <w:rsid w:val="00DD2AEE"/>
    <w:rsid w:val="00DE109D"/>
    <w:rsid w:val="00DE4C2E"/>
    <w:rsid w:val="00E122A5"/>
    <w:rsid w:val="00E146DC"/>
    <w:rsid w:val="00E252B7"/>
    <w:rsid w:val="00EB0996"/>
    <w:rsid w:val="00EB54EA"/>
    <w:rsid w:val="00ED6B09"/>
    <w:rsid w:val="00F07A09"/>
    <w:rsid w:val="00F21A3C"/>
    <w:rsid w:val="00F30EDD"/>
    <w:rsid w:val="00FD3CD5"/>
    <w:rsid w:val="00FE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94259"/>
  <w15:chartTrackingRefBased/>
  <w15:docId w15:val="{F5129714-445A-48BB-8800-CFBEDFB1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E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53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AF4E86"/>
    <w:pPr>
      <w:keepNext/>
      <w:spacing w:line="300" w:lineRule="exact"/>
      <w:jc w:val="both"/>
      <w:outlineLvl w:val="1"/>
    </w:pPr>
    <w:rPr>
      <w:rFonts w:eastAsia="Calibri"/>
      <w:b/>
      <w:sz w:val="28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32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F4E86"/>
    <w:rPr>
      <w:rFonts w:ascii="Times New Roman" w:eastAsia="Calibri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AF4E86"/>
    <w:pPr>
      <w:tabs>
        <w:tab w:val="left" w:pos="709"/>
      </w:tabs>
      <w:suppressAutoHyphens/>
      <w:spacing w:after="200" w:line="276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1">
    <w:name w:val="Основной текст с отступом 31"/>
    <w:basedOn w:val="a"/>
    <w:rsid w:val="00F07A09"/>
    <w:pPr>
      <w:suppressAutoHyphens/>
      <w:ind w:left="3780" w:hanging="3780"/>
    </w:pPr>
    <w:rPr>
      <w:lang w:eastAsia="ar-SA"/>
    </w:rPr>
  </w:style>
  <w:style w:type="paragraph" w:customStyle="1" w:styleId="Text">
    <w:name w:val="Text"/>
    <w:basedOn w:val="a"/>
    <w:link w:val="Text0"/>
    <w:autoRedefine/>
    <w:qFormat/>
    <w:rsid w:val="00B669AD"/>
    <w:pPr>
      <w:spacing w:line="360" w:lineRule="auto"/>
      <w:ind w:firstLine="425"/>
    </w:pPr>
    <w:rPr>
      <w:color w:val="000000" w:themeColor="text1"/>
      <w:sz w:val="28"/>
    </w:rPr>
  </w:style>
  <w:style w:type="paragraph" w:customStyle="1" w:styleId="Title1">
    <w:name w:val="Title1"/>
    <w:basedOn w:val="Text"/>
    <w:link w:val="Title10"/>
    <w:qFormat/>
    <w:rsid w:val="00393A1E"/>
    <w:pPr>
      <w:spacing w:before="120"/>
      <w:ind w:firstLine="0"/>
    </w:pPr>
    <w:rPr>
      <w:b/>
      <w:sz w:val="32"/>
    </w:rPr>
  </w:style>
  <w:style w:type="character" w:customStyle="1" w:styleId="Text0">
    <w:name w:val="Text Знак"/>
    <w:basedOn w:val="a0"/>
    <w:link w:val="Text"/>
    <w:rsid w:val="00B669AD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customStyle="1" w:styleId="Title2">
    <w:name w:val="Title2"/>
    <w:basedOn w:val="Title1"/>
    <w:link w:val="Title20"/>
    <w:qFormat/>
    <w:rsid w:val="00B669AD"/>
    <w:rPr>
      <w:sz w:val="28"/>
    </w:rPr>
  </w:style>
  <w:style w:type="character" w:customStyle="1" w:styleId="Title10">
    <w:name w:val="Title1 Знак"/>
    <w:basedOn w:val="Text0"/>
    <w:link w:val="Title1"/>
    <w:rsid w:val="00393A1E"/>
    <w:rPr>
      <w:rFonts w:ascii="Times New Roman" w:eastAsia="Times New Roman" w:hAnsi="Times New Roman" w:cs="Times New Roman"/>
      <w:b/>
      <w:color w:val="000000" w:themeColor="text1"/>
      <w:sz w:val="32"/>
      <w:szCs w:val="24"/>
      <w:lang w:eastAsia="ru-RU"/>
    </w:rPr>
  </w:style>
  <w:style w:type="paragraph" w:styleId="21">
    <w:name w:val="toc 2"/>
    <w:aliases w:val="MAIN2"/>
    <w:basedOn w:val="a"/>
    <w:next w:val="a"/>
    <w:autoRedefine/>
    <w:uiPriority w:val="39"/>
    <w:unhideWhenUsed/>
    <w:qFormat/>
    <w:rsid w:val="00B669AD"/>
    <w:pPr>
      <w:spacing w:after="100" w:line="360" w:lineRule="auto"/>
      <w:ind w:left="220"/>
    </w:pPr>
    <w:rPr>
      <w:rFonts w:eastAsiaTheme="minorEastAsia"/>
      <w:color w:val="000000" w:themeColor="text1"/>
      <w:sz w:val="28"/>
      <w:szCs w:val="22"/>
    </w:rPr>
  </w:style>
  <w:style w:type="character" w:customStyle="1" w:styleId="Title20">
    <w:name w:val="Title2 Знак"/>
    <w:basedOn w:val="Title10"/>
    <w:link w:val="Title2"/>
    <w:rsid w:val="00B669AD"/>
    <w:rPr>
      <w:rFonts w:ascii="Times New Roman" w:eastAsia="Times New Roman" w:hAnsi="Times New Roman" w:cs="Times New Roman"/>
      <w:b/>
      <w:color w:val="000000" w:themeColor="text1"/>
      <w:sz w:val="28"/>
      <w:szCs w:val="24"/>
      <w:lang w:eastAsia="ru-RU"/>
    </w:rPr>
  </w:style>
  <w:style w:type="paragraph" w:styleId="11">
    <w:name w:val="toc 1"/>
    <w:aliases w:val="MAIN"/>
    <w:basedOn w:val="a"/>
    <w:next w:val="a"/>
    <w:autoRedefine/>
    <w:uiPriority w:val="39"/>
    <w:unhideWhenUsed/>
    <w:qFormat/>
    <w:rsid w:val="00B669AD"/>
    <w:pPr>
      <w:spacing w:after="100" w:line="360" w:lineRule="auto"/>
    </w:pPr>
    <w:rPr>
      <w:rFonts w:eastAsiaTheme="minorEastAsia"/>
      <w:color w:val="000000" w:themeColor="text1"/>
      <w:sz w:val="28"/>
      <w:szCs w:val="22"/>
    </w:rPr>
  </w:style>
  <w:style w:type="paragraph" w:styleId="a3">
    <w:name w:val="List Paragraph"/>
    <w:basedOn w:val="a"/>
    <w:uiPriority w:val="34"/>
    <w:qFormat/>
    <w:rsid w:val="00393A1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393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393A1E"/>
    <w:pPr>
      <w:spacing w:after="0" w:line="240" w:lineRule="auto"/>
    </w:pPr>
    <w:rPr>
      <w:rFonts w:ascii="Calibri" w:eastAsia="Calibri" w:hAnsi="Calibri" w:cs="Calibri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532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25324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1771F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77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cp:keywords/>
  <dc:description/>
  <cp:lastModifiedBy>Снегур Анастасия Тарасовна</cp:lastModifiedBy>
  <cp:revision>67</cp:revision>
  <dcterms:created xsi:type="dcterms:W3CDTF">2020-05-11T07:57:00Z</dcterms:created>
  <dcterms:modified xsi:type="dcterms:W3CDTF">2020-05-21T16:26:00Z</dcterms:modified>
</cp:coreProperties>
</file>